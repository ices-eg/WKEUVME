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55EB6" w14:textId="77777777" w:rsidR="000378DA" w:rsidRPr="000378DA" w:rsidRDefault="000378DA" w:rsidP="000378DA">
      <w:pPr>
        <w:pStyle w:val="Caption"/>
        <w:rPr>
          <w:rFonts w:ascii="Palatino Linotype" w:hAnsi="Palatino Linotype"/>
          <w:szCs w:val="17"/>
        </w:rPr>
      </w:pPr>
      <w:r w:rsidRPr="000378DA">
        <w:rPr>
          <w:rFonts w:ascii="Palatino Linotype" w:hAnsi="Palatino Linotype"/>
          <w:szCs w:val="17"/>
        </w:rPr>
        <w:t>Table 10. VME indicator and habitat records from the VME Database within the Celtic Seas Ecoregion, the 400 – 800 m depth band, and for each closure option within the depth 400 – 800 m depth band.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0"/>
        <w:gridCol w:w="1890"/>
        <w:gridCol w:w="1620"/>
        <w:gridCol w:w="1800"/>
        <w:gridCol w:w="1742"/>
        <w:gridCol w:w="1742"/>
        <w:gridCol w:w="1742"/>
      </w:tblGrid>
      <w:tr w:rsidR="000378DA" w:rsidRPr="000378DA" w14:paraId="691E21FF" w14:textId="77777777" w:rsidTr="00C204E2">
        <w:trPr>
          <w:trHeight w:val="288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FFE5C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DF9D2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Celtic Seas Ecoregion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5C46F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 xml:space="preserve">400-800 m Depth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D9351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Scenario 1 Option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95EB8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Scenario 1 Option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39FF1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Scenario 2 Option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BDE5B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Scenario 2 Option 2</w:t>
            </w:r>
          </w:p>
        </w:tc>
      </w:tr>
      <w:tr w:rsidR="000378DA" w:rsidRPr="000378DA" w14:paraId="4F0C0180" w14:textId="77777777" w:rsidTr="00C204E2">
        <w:trPr>
          <w:trHeight w:val="288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B24C7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VME Indicator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ECAC5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5D7A9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F3E0C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C0910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44EDB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1E933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</w:tr>
      <w:tr w:rsidR="000378DA" w:rsidRPr="000378DA" w14:paraId="0C2C95ED" w14:textId="77777777" w:rsidTr="00012660">
        <w:trPr>
          <w:trHeight w:val="282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5947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Anemones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7C119" w14:textId="551921B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612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7C0CA" w14:textId="55B9838A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234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BBDA7" w14:textId="74108DD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79952" w14:textId="6BF6F79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1969D" w14:textId="51248BAE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BC4E0" w14:textId="275761E0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168</w:t>
            </w:r>
          </w:p>
        </w:tc>
      </w:tr>
      <w:tr w:rsidR="000378DA" w:rsidRPr="000378DA" w14:paraId="4F1DD2DD" w14:textId="77777777" w:rsidTr="00012660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62B1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Black coral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6DF9D" w14:textId="21F586B6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728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7689" w14:textId="53893364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919D7" w14:textId="0861BD9C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15687" w14:textId="139FBEA4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1319E" w14:textId="1CAD230A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93332" w14:textId="033ED00C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124</w:t>
            </w:r>
          </w:p>
        </w:tc>
      </w:tr>
      <w:tr w:rsidR="000378DA" w:rsidRPr="000378DA" w14:paraId="264B3975" w14:textId="77777777" w:rsidTr="00012660">
        <w:trPr>
          <w:trHeight w:val="74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4FFC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Cup coral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C5F60" w14:textId="33E70280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39DC5" w14:textId="0209724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87BBE" w14:textId="354833F7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FCE2A" w14:textId="14173EB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4E631" w14:textId="0388AF07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FDAD7" w14:textId="39BA7C5E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57</w:t>
            </w:r>
          </w:p>
        </w:tc>
      </w:tr>
      <w:tr w:rsidR="000378DA" w:rsidRPr="000378DA" w14:paraId="22555421" w14:textId="77777777" w:rsidTr="00012660">
        <w:trPr>
          <w:trHeight w:val="116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FEB1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Gorgonian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2A731" w14:textId="79A35C9D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4C2F0" w14:textId="200DA584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75D9C" w14:textId="25E0AE04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EFD38" w14:textId="5ADAB739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51520" w14:textId="78629AB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846EA" w14:textId="22B86A2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19</w:t>
            </w:r>
          </w:p>
        </w:tc>
      </w:tr>
      <w:tr w:rsidR="000378DA" w:rsidRPr="000378DA" w14:paraId="3448EF60" w14:textId="77777777" w:rsidTr="00012660">
        <w:trPr>
          <w:trHeight w:val="74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36A7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Sea-pen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27524" w14:textId="1514813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1,349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4C310" w14:textId="71177773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488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C269D" w14:textId="557CF7DE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1ACA" w14:textId="7CD90D1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ABBB5" w14:textId="3CFC81C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E034" w14:textId="0657E2A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130</w:t>
            </w:r>
          </w:p>
        </w:tc>
      </w:tr>
      <w:tr w:rsidR="000378DA" w:rsidRPr="000378DA" w14:paraId="168BB1A7" w14:textId="77777777" w:rsidTr="00012660">
        <w:trPr>
          <w:trHeight w:val="18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1076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Soft coral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86FDC" w14:textId="3A6C2D3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213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82176" w14:textId="469ABA2C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8A434" w14:textId="449CC9A7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02DC9" w14:textId="2D2E8313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9827E" w14:textId="4D68BF07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FC2A9" w14:textId="1E4D721A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19</w:t>
            </w:r>
          </w:p>
        </w:tc>
      </w:tr>
      <w:tr w:rsidR="000378DA" w:rsidRPr="000378DA" w14:paraId="30068846" w14:textId="77777777" w:rsidTr="00012660">
        <w:trPr>
          <w:trHeight w:val="74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08A5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Sponge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76586" w14:textId="6E131A2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2,758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EBFBD" w14:textId="1AC1A237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1,200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E8B73" w14:textId="620B1A3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1,052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8BA29" w14:textId="1F891B44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1,052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6247" w14:textId="7AEE2511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1,147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91E27" w14:textId="2EA491B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891</w:t>
            </w:r>
          </w:p>
        </w:tc>
      </w:tr>
      <w:tr w:rsidR="000378DA" w:rsidRPr="000378DA" w14:paraId="4CEF8C23" w14:textId="77777777" w:rsidTr="00012660">
        <w:trPr>
          <w:trHeight w:val="89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B190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Stony coral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68367" w14:textId="21162AE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1,534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BF910" w14:textId="2563C6F7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E8AD8" w14:textId="1DE95BE0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14482" w14:textId="0287235B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DE001" w14:textId="37DE6FAC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769B9" w14:textId="19B331C0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289</w:t>
            </w:r>
          </w:p>
        </w:tc>
      </w:tr>
      <w:tr w:rsidR="000378DA" w:rsidRPr="000378DA" w14:paraId="3F9D9E72" w14:textId="77777777" w:rsidTr="00012660">
        <w:trPr>
          <w:trHeight w:val="74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01D2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Stylasterids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2865E" w14:textId="2B4B161A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99D03" w14:textId="42EA7481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96643" w14:textId="68D3272A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500F1" w14:textId="18FF9CBB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1E6E7" w14:textId="42041EBE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42574" w14:textId="5EBDF0E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/>
                <w:sz w:val="17"/>
                <w:szCs w:val="17"/>
              </w:rPr>
              <w:t>4</w:t>
            </w:r>
          </w:p>
        </w:tc>
      </w:tr>
      <w:tr w:rsidR="000378DA" w:rsidRPr="000378DA" w14:paraId="0C081160" w14:textId="77777777" w:rsidTr="00C204E2">
        <w:trPr>
          <w:trHeight w:val="89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443F2" w14:textId="77777777" w:rsidR="000378DA" w:rsidRPr="000378DA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bookmarkStart w:id="0" w:name="_Hlk42205067"/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Xenophyophores</w:t>
            </w:r>
            <w:bookmarkEnd w:id="0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F6E2A" w14:textId="77777777" w:rsidR="000378DA" w:rsidRPr="000378DA" w:rsidRDefault="000378DA" w:rsidP="00C204E2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1ED2B" w14:textId="77777777" w:rsidR="000378DA" w:rsidRPr="000378DA" w:rsidRDefault="000378DA" w:rsidP="00C204E2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44F08" w14:textId="77777777" w:rsidR="000378DA" w:rsidRPr="000378DA" w:rsidRDefault="000378DA" w:rsidP="00C204E2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8B986" w14:textId="77777777" w:rsidR="000378DA" w:rsidRPr="000378DA" w:rsidRDefault="000378DA" w:rsidP="00C204E2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23ECC" w14:textId="77777777" w:rsidR="000378DA" w:rsidRPr="000378DA" w:rsidRDefault="000378DA" w:rsidP="00C204E2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FC7FE" w14:textId="77777777" w:rsidR="000378DA" w:rsidRPr="000378DA" w:rsidRDefault="000378DA" w:rsidP="00C204E2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-</w:t>
            </w:r>
          </w:p>
        </w:tc>
      </w:tr>
      <w:tr w:rsidR="000378DA" w:rsidRPr="000378DA" w14:paraId="079A1682" w14:textId="77777777" w:rsidTr="00C204E2">
        <w:trPr>
          <w:trHeight w:val="288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F48E6" w14:textId="77777777" w:rsidR="000378DA" w:rsidRPr="000378DA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VME Habitat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C5BCD" w14:textId="77777777" w:rsidR="000378DA" w:rsidRPr="000378DA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7C72" w14:textId="77777777" w:rsidR="000378DA" w:rsidRPr="000378DA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50B5D" w14:textId="77777777" w:rsidR="000378DA" w:rsidRPr="000378DA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1C2A2" w14:textId="77777777" w:rsidR="000378DA" w:rsidRPr="000378DA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47E24" w14:textId="77777777" w:rsidR="000378DA" w:rsidRPr="000378DA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81B40" w14:textId="77777777" w:rsidR="000378DA" w:rsidRPr="000378DA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</w:tr>
      <w:tr w:rsidR="000378DA" w:rsidRPr="000378DA" w14:paraId="1BB94919" w14:textId="77777777" w:rsidTr="00C204E2">
        <w:trPr>
          <w:trHeight w:val="178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2BCE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Cold-water coral reef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489D" w14:textId="685304F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386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9384" w14:textId="0BC6C98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146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F8AF" w14:textId="01C1FFAD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213A" w14:textId="0FBD7599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64C6" w14:textId="4678559D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A3F9" w14:textId="734B86C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132</w:t>
            </w:r>
          </w:p>
        </w:tc>
      </w:tr>
      <w:tr w:rsidR="000378DA" w:rsidRPr="000378DA" w14:paraId="00358E6B" w14:textId="77777777" w:rsidTr="00C204E2">
        <w:trPr>
          <w:trHeight w:val="28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FC0E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Coral Garden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72DC" w14:textId="09223A83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1384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5097" w14:textId="76BF442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958F" w14:textId="4BA877B0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6D95" w14:textId="5ADB69A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D6DA" w14:textId="37A3E8DA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4E59" w14:textId="054ECF7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269</w:t>
            </w:r>
          </w:p>
        </w:tc>
      </w:tr>
      <w:tr w:rsidR="000378DA" w:rsidRPr="000378DA" w14:paraId="41E1DED1" w14:textId="77777777" w:rsidTr="00C204E2">
        <w:trPr>
          <w:trHeight w:val="197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4982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Deep-sea Sponge Aggregations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C144" w14:textId="3A0B62BB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739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290B" w14:textId="21451FAA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4E95" w14:textId="6F9BA7FC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7DD4" w14:textId="298393B5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DD60" w14:textId="4C94C58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578F" w14:textId="33F3C89E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614</w:t>
            </w:r>
          </w:p>
        </w:tc>
      </w:tr>
      <w:tr w:rsidR="000378DA" w:rsidRPr="000378DA" w14:paraId="37734241" w14:textId="77777777" w:rsidTr="00C204E2">
        <w:trPr>
          <w:trHeight w:val="242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D7E9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Sea pen fields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D346" w14:textId="00957F7C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DECC" w14:textId="2C38690C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250F" w14:textId="507CB266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67F9" w14:textId="3202E089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85C8" w14:textId="6E748D88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510E" w14:textId="604F468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166</w:t>
            </w:r>
          </w:p>
        </w:tc>
      </w:tr>
      <w:tr w:rsidR="000378DA" w:rsidRPr="000378DA" w14:paraId="033B988A" w14:textId="77777777" w:rsidTr="00C204E2">
        <w:trPr>
          <w:trHeight w:val="27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8BFB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Tube-dwelling anemone aggregations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0A41" w14:textId="6F1FD501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32F0" w14:textId="0D177F80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D410" w14:textId="10FB6CA9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5077" w14:textId="276A7B24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B93A" w14:textId="754C7D24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B14C" w14:textId="00914C88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10</w:t>
            </w:r>
          </w:p>
        </w:tc>
      </w:tr>
      <w:tr w:rsidR="000378DA" w:rsidRPr="000378DA" w14:paraId="7923DD04" w14:textId="77777777" w:rsidTr="00C204E2">
        <w:trPr>
          <w:trHeight w:val="26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9723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Xenophyophore aggregations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EB9D" w14:textId="47F75B5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C4F8" w14:textId="33D5510A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3D40" w14:textId="2D64F22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B450" w14:textId="1CAC8A03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48C3" w14:textId="401B1B00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49AA" w14:textId="53E3562C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</w:t>
            </w:r>
          </w:p>
        </w:tc>
      </w:tr>
      <w:tr w:rsidR="000378DA" w:rsidRPr="000378DA" w14:paraId="180CE527" w14:textId="77777777" w:rsidTr="00C204E2">
        <w:trPr>
          <w:trHeight w:val="260"/>
        </w:trPr>
        <w:tc>
          <w:tcPr>
            <w:tcW w:w="31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CF9F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Anemone aggregations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F9A0" w14:textId="35ADD8E8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5A80" w14:textId="315E453B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9F38" w14:textId="7E7668A7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DC19" w14:textId="6BC74591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59C3" w14:textId="5247DC87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6DE6" w14:textId="367A0AD3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-</w:t>
            </w:r>
          </w:p>
        </w:tc>
      </w:tr>
      <w:tr w:rsidR="000378DA" w:rsidRPr="000378DA" w14:paraId="13338F1D" w14:textId="77777777" w:rsidTr="00C204E2">
        <w:trPr>
          <w:trHeight w:val="89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FBF6B" w14:textId="77777777" w:rsidR="000378DA" w:rsidRPr="000378DA" w:rsidRDefault="000378DA" w:rsidP="000378DA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Stalked crinoid aggregations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F32D3" w14:textId="72389D0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C960" w14:textId="4A992150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36A7A" w14:textId="606BE3C8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894E0" w14:textId="0CD5E26F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424F2" w14:textId="69341D67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A545F" w14:textId="5EB1F232" w:rsidR="000378DA" w:rsidRPr="000378DA" w:rsidRDefault="000378DA" w:rsidP="000378DA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-</w:t>
            </w:r>
          </w:p>
        </w:tc>
      </w:tr>
    </w:tbl>
    <w:p w14:paraId="6BDBD085" w14:textId="7F8DADDD" w:rsidR="00563CF2" w:rsidRDefault="002702DB">
      <w:pPr>
        <w:rPr>
          <w:rFonts w:ascii="Palatino Linotype" w:hAnsi="Palatino Linotype"/>
          <w:sz w:val="17"/>
          <w:szCs w:val="17"/>
        </w:rPr>
      </w:pPr>
    </w:p>
    <w:p w14:paraId="0826BC79" w14:textId="0E5BD80A" w:rsidR="00F16BEC" w:rsidRDefault="00F16BEC">
      <w:pPr>
        <w:rPr>
          <w:rFonts w:ascii="Palatino Linotype" w:hAnsi="Palatino Linotype"/>
          <w:sz w:val="17"/>
          <w:szCs w:val="17"/>
        </w:rPr>
      </w:pPr>
      <w:r>
        <w:rPr>
          <w:rFonts w:ascii="Palatino Linotype" w:hAnsi="Palatino Linotype"/>
          <w:sz w:val="17"/>
          <w:szCs w:val="17"/>
        </w:rPr>
        <w:t>Text relating to table 10 on page 106 of the report:</w:t>
      </w:r>
    </w:p>
    <w:p w14:paraId="45F03366" w14:textId="3F5DF8D2" w:rsidR="00F16BEC" w:rsidRDefault="00F16BEC" w:rsidP="00F16BEC">
      <w:r>
        <w:t>Both Scenario 1 closure options capture the same number of VME records including all available VME habitat records in the 400 – 800 m depth band and all, or nearly all VME indicator records apart from sea pen (106/488), soft coral (14/24) and sponge (1052/1200) records (Table 10). Closure Scenario 2 option 1 captures the same number of VME records as the Scenario 1 closure options, including all VME habitat records, and more sea pen (15</w:t>
      </w:r>
      <w:ins w:id="1" w:author="David Stirling" w:date="2020-06-09T14:17:00Z">
        <w:r>
          <w:t>9</w:t>
        </w:r>
      </w:ins>
      <w:del w:id="2" w:author="David Stirling" w:date="2020-06-09T14:17:00Z">
        <w:r w:rsidDel="00F16BEC">
          <w:delText>7</w:delText>
        </w:r>
      </w:del>
      <w:r>
        <w:t>), soft coral (2</w:t>
      </w:r>
      <w:ins w:id="3" w:author="David Stirling" w:date="2020-06-09T14:17:00Z">
        <w:r>
          <w:t>2</w:t>
        </w:r>
      </w:ins>
      <w:del w:id="4" w:author="David Stirling" w:date="2020-06-09T14:17:00Z">
        <w:r w:rsidDel="00F16BEC">
          <w:delText>1</w:delText>
        </w:r>
      </w:del>
      <w:r>
        <w:t>) and sponge (1</w:t>
      </w:r>
      <w:ins w:id="5" w:author="David Stirling" w:date="2020-06-09T14:17:00Z">
        <w:r>
          <w:t>147</w:t>
        </w:r>
      </w:ins>
      <w:del w:id="6" w:author="David Stirling" w:date="2020-06-09T14:17:00Z">
        <w:r w:rsidDel="00F16BEC">
          <w:delText>088</w:delText>
        </w:r>
      </w:del>
      <w:r>
        <w:t xml:space="preserve">) VME indicator records. Closure Scenario 2 option 2 captures fewer VME habitats than the other closure options, for: deep-sea sponge aggregations (614/617), tube-dwelling anemone aggregations (10/55), </w:t>
      </w:r>
      <w:r w:rsidRPr="00F455D9">
        <w:t>Xenophyophore aggregations</w:t>
      </w:r>
      <w:r>
        <w:t xml:space="preserve"> (2/41) and </w:t>
      </w:r>
      <w:r w:rsidRPr="00F455D9">
        <w:t>Anemone aggregations</w:t>
      </w:r>
      <w:r>
        <w:t xml:space="preserve"> (0/22). Closure Scenario 2 option 2 captures fewer anemones, cup coral, sponge and stony coral indicator records than the other closure options, but captures </w:t>
      </w:r>
      <w:r>
        <w:lastRenderedPageBreak/>
        <w:t>more sea pen and soft coral records than the Scenario 1 closure options (Table 10). Figure 16 shows the example of sponge VME indicator records that lie within the Celtic Sea ecoregion, 400 – 800 m depth band and the four closure options.</w:t>
      </w:r>
    </w:p>
    <w:p w14:paraId="747BA184" w14:textId="77777777" w:rsidR="00F16BEC" w:rsidRDefault="00F16BEC">
      <w:pPr>
        <w:rPr>
          <w:rFonts w:ascii="Palatino Linotype" w:hAnsi="Palatino Linotype"/>
          <w:sz w:val="17"/>
          <w:szCs w:val="17"/>
        </w:rPr>
      </w:pPr>
    </w:p>
    <w:p w14:paraId="66F54058" w14:textId="1B991F5F" w:rsidR="000378DA" w:rsidRDefault="000378DA">
      <w:pPr>
        <w:rPr>
          <w:rFonts w:ascii="Palatino Linotype" w:hAnsi="Palatino Linotype"/>
          <w:sz w:val="17"/>
          <w:szCs w:val="17"/>
        </w:rPr>
      </w:pPr>
    </w:p>
    <w:p w14:paraId="12E36C53" w14:textId="5C554BDD" w:rsidR="000378DA" w:rsidRDefault="000378DA">
      <w:pPr>
        <w:rPr>
          <w:rFonts w:ascii="Palatino Linotype" w:hAnsi="Palatino Linotype"/>
          <w:sz w:val="17"/>
          <w:szCs w:val="17"/>
        </w:rPr>
      </w:pPr>
    </w:p>
    <w:p w14:paraId="79AF1CE3" w14:textId="77777777" w:rsidR="000378DA" w:rsidRPr="000378DA" w:rsidRDefault="000378DA">
      <w:pPr>
        <w:rPr>
          <w:rFonts w:ascii="Palatino Linotype" w:hAnsi="Palatino Linotype"/>
          <w:sz w:val="17"/>
          <w:szCs w:val="17"/>
        </w:rPr>
      </w:pPr>
    </w:p>
    <w:sectPr w:rsidR="000378DA" w:rsidRPr="000378DA" w:rsidSect="000378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Stirling">
    <w15:presenceInfo w15:providerId="None" w15:userId="David Stir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DA"/>
    <w:rsid w:val="000378DA"/>
    <w:rsid w:val="002702DB"/>
    <w:rsid w:val="00391379"/>
    <w:rsid w:val="003E10E2"/>
    <w:rsid w:val="00492F86"/>
    <w:rsid w:val="00C848CA"/>
    <w:rsid w:val="00F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586D"/>
  <w15:chartTrackingRefBased/>
  <w15:docId w15:val="{488B5D0E-B9F3-4141-B0FB-E4214C3A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5"/>
    <w:qFormat/>
    <w:rsid w:val="000378DA"/>
    <w:pPr>
      <w:keepNext/>
      <w:spacing w:before="260" w:after="120" w:line="200" w:lineRule="atLeast"/>
      <w:jc w:val="both"/>
    </w:pPr>
    <w:rPr>
      <w:rFonts w:ascii="Calibri" w:hAnsi="Calibri" w:cs="Verdana"/>
      <w:b/>
      <w:bCs/>
      <w:sz w:val="17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Stirling</dc:creator>
  <cp:keywords/>
  <dc:description/>
  <cp:lastModifiedBy>David Stirling</cp:lastModifiedBy>
  <cp:revision>3</cp:revision>
  <dcterms:created xsi:type="dcterms:W3CDTF">2020-06-09T13:00:00Z</dcterms:created>
  <dcterms:modified xsi:type="dcterms:W3CDTF">2020-06-09T13:20:00Z</dcterms:modified>
</cp:coreProperties>
</file>